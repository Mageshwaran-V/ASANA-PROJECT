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ins w:id="0" w:author="Mageshwaran Venkatesan" w:date="2025-08-13T06:01:24Z">
        <w:r>
          <w:rPr/>
          <w:t xml:space="preserve"> </w:t>
        </w:r>
      </w:ins>
    </w:p>
    <w:tbl>
      <w:tblPr>
        <w:tblW w:w="900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35"/>
        <w:gridCol w:w="4260"/>
        <w:gridCol w:w="3105"/>
      </w:tblGrid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Remarks</w:t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Step 1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>Go to</w:t>
            </w:r>
            <w:hyperlink r:id="rId2">
              <w:r>
                <w:rPr/>
                <w:t xml:space="preserve"> </w:t>
              </w:r>
            </w:hyperlink>
            <w:hyperlink r:id="rId3">
              <w:r>
                <w:rPr>
                  <w:color w:val="1155CC"/>
                  <w:u w:val="single"/>
                </w:rPr>
                <w:t>Asana Login Page</w:t>
              </w:r>
            </w:hyperlink>
            <w:r>
              <w:rPr/>
              <w:t>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Click the </w:t>
            </w:r>
            <w:r>
              <w:rPr>
                <w:b/>
              </w:rPr>
              <w:t>Login</w:t>
            </w:r>
            <w:r>
              <w:rPr/>
              <w:t xml:space="preserve"> button and sign in using your Google account.</w:t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Step 2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On the </w:t>
            </w:r>
            <w:r>
              <w:rPr>
                <w:b/>
              </w:rPr>
              <w:t>Home</w:t>
            </w:r>
            <w:r>
              <w:rPr/>
              <w:t xml:space="preserve"> tab, look for the </w:t>
            </w:r>
            <w:r>
              <w:rPr>
                <w:b/>
              </w:rPr>
              <w:t>Project Management</w:t>
            </w:r>
            <w:r>
              <w:rPr/>
              <w:t xml:space="preserve"> option on the right side.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Click </w:t>
            </w:r>
            <w:r>
              <w:rPr>
                <w:b/>
              </w:rPr>
              <w:t>Get Started</w:t>
            </w:r>
            <w:r>
              <w:rPr/>
              <w:t>.</w:t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Step 3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Enter your </w:t>
            </w:r>
            <w:r>
              <w:rPr>
                <w:b/>
              </w:rPr>
              <w:t>Project Name</w:t>
            </w:r>
            <w:r>
              <w:rPr/>
              <w:t xml:space="preserve">. Under </w:t>
            </w:r>
            <w:r>
              <w:rPr>
                <w:b/>
              </w:rPr>
              <w:t>Privacy</w:t>
            </w:r>
            <w:r>
              <w:rPr/>
              <w:t xml:space="preserve">, select </w:t>
            </w:r>
            <w:r>
              <w:rPr>
                <w:b/>
              </w:rPr>
              <w:t>Share with your team</w:t>
            </w:r>
            <w:r>
              <w:rPr/>
              <w:t>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Then click </w:t>
            </w:r>
            <w:r>
              <w:rPr>
                <w:b/>
              </w:rPr>
              <w:t>Next</w:t>
            </w:r>
            <w:r>
              <w:rPr/>
              <w:t>.</w:t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Step 4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You will now see your </w:t>
            </w:r>
            <w:r>
              <w:rPr>
                <w:b/>
              </w:rPr>
              <w:t>Project Overview</w:t>
            </w:r>
            <w:r>
              <w:rPr/>
              <w:t>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Step 5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Click the </w:t>
            </w:r>
            <w:r>
              <w:rPr>
                <w:b/>
              </w:rPr>
              <w:t>Board</w:t>
            </w:r>
            <w:r>
              <w:rPr/>
              <w:t xml:space="preserve"> section. Then click </w:t>
            </w:r>
            <w:r>
              <w:rPr>
                <w:b/>
              </w:rPr>
              <w:t>Add Task</w:t>
            </w:r>
            <w:r>
              <w:rPr/>
              <w:t>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>
                <w:i/>
                <w:i/>
              </w:rPr>
            </w:pPr>
            <w:r>
              <w:rPr>
                <w:i/>
              </w:rPr>
              <w:t>Create 5 tasks. Example: Idea Generation, Requirement Gathering, etc.</w:t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Step 6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Set your project's </w:t>
            </w:r>
            <w:r>
              <w:rPr>
                <w:b/>
              </w:rPr>
              <w:t>Start Date</w:t>
            </w:r>
            <w:r>
              <w:rPr/>
              <w:t xml:space="preserve"> and </w:t>
            </w:r>
            <w:r>
              <w:rPr>
                <w:b/>
              </w:rPr>
              <w:t>End Date</w:t>
            </w:r>
            <w:r>
              <w:rPr/>
              <w:t>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>
                <w:i/>
              </w:rPr>
              <w:t xml:space="preserve">Click </w:t>
            </w:r>
            <w:r>
              <w:rPr>
                <w:b/>
                <w:i/>
              </w:rPr>
              <w:t>Create Project</w:t>
            </w:r>
            <w:r>
              <w:rPr>
                <w:i/>
              </w:rPr>
              <w:t>.</w:t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Step 7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Give each task a </w:t>
            </w:r>
            <w:r>
              <w:rPr>
                <w:b/>
              </w:rPr>
              <w:t>Name</w:t>
            </w:r>
            <w:r>
              <w:rPr/>
              <w:t xml:space="preserve">. Inside the task, you will see two icons: </w:t>
            </w:r>
            <w:r>
              <w:rPr>
                <w:b/>
              </w:rPr>
              <w:t>Avatar</w:t>
            </w:r>
            <w:r>
              <w:rPr/>
              <w:t xml:space="preserve"> and </w:t>
            </w:r>
            <w:r>
              <w:rPr>
                <w:b/>
              </w:rPr>
              <w:t>Calendar</w:t>
            </w:r>
            <w:r>
              <w:rPr/>
              <w:t>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Click the </w:t>
            </w:r>
            <w:r>
              <w:rPr>
                <w:b/>
              </w:rPr>
              <w:t>Avatar</w:t>
            </w:r>
            <w:r>
              <w:rPr/>
              <w:t xml:space="preserve"> icon to add team members. - Click the </w:t>
            </w:r>
            <w:r>
              <w:rPr>
                <w:b/>
              </w:rPr>
              <w:t>Calendar</w:t>
            </w:r>
            <w:r>
              <w:rPr/>
              <w:t xml:space="preserve"> icon to assign start and end dates for the task.</w:t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Step 8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In the top-right corner, click the </w:t>
            </w:r>
            <w:r>
              <w:rPr>
                <w:b/>
              </w:rPr>
              <w:t>Customize</w:t>
            </w:r>
            <w:r>
              <w:rPr/>
              <w:t xml:space="preserve"> button. Then select </w:t>
            </w:r>
            <w:r>
              <w:rPr>
                <w:b/>
              </w:rPr>
              <w:t>Fields</w:t>
            </w:r>
            <w:r>
              <w:rPr/>
              <w:t>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Step 9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Click the </w:t>
            </w:r>
            <w:r>
              <w:rPr>
                <w:b/>
              </w:rPr>
              <w:t>Add Field</w:t>
            </w:r>
            <w:r>
              <w:rPr/>
              <w:t xml:space="preserve"> button. Give the field a name </w:t>
            </w:r>
            <w:r>
              <w:rPr>
                <w:b/>
              </w:rPr>
              <w:t>Priority</w:t>
            </w:r>
            <w:r>
              <w:rPr/>
              <w:t xml:space="preserve">. Add options such as </w:t>
            </w:r>
            <w:r>
              <w:rPr>
                <w:b/>
              </w:rPr>
              <w:t>High</w:t>
            </w:r>
            <w:r>
              <w:rPr/>
              <w:t xml:space="preserve">, </w:t>
            </w:r>
            <w:r>
              <w:rPr>
                <w:b/>
              </w:rPr>
              <w:t>Medium</w:t>
            </w:r>
            <w:r>
              <w:rPr/>
              <w:t xml:space="preserve">, </w:t>
            </w:r>
            <w:r>
              <w:rPr>
                <w:b/>
              </w:rPr>
              <w:t>Low</w:t>
            </w:r>
            <w:r>
              <w:rPr/>
              <w:t>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Then click </w:t>
            </w:r>
            <w:r>
              <w:rPr>
                <w:b/>
              </w:rPr>
              <w:t>Create Field</w:t>
            </w:r>
            <w:r>
              <w:rPr/>
              <w:t>.</w:t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Step 10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Click the </w:t>
            </w:r>
            <w:r>
              <w:rPr>
                <w:b/>
              </w:rPr>
              <w:t>Add Field</w:t>
            </w:r>
            <w:r>
              <w:rPr/>
              <w:t xml:space="preserve"> button. Give the field a name </w:t>
            </w:r>
            <w:r>
              <w:rPr>
                <w:b/>
              </w:rPr>
              <w:t>Effort</w:t>
            </w:r>
            <w:r>
              <w:rPr/>
              <w:t xml:space="preserve">. Add options such as </w:t>
            </w:r>
            <w:r>
              <w:rPr>
                <w:rFonts w:eastAsia="Arial" w:cs="Arial"/>
                <w:b/>
                <w:color w:val="auto"/>
                <w:kern w:val="0"/>
                <w:sz w:val="22"/>
                <w:szCs w:val="22"/>
                <w:lang w:val="en-US" w:eastAsia="zh-CN" w:bidi="hi-IN"/>
              </w:rPr>
              <w:t>1hr</w:t>
            </w:r>
            <w:r>
              <w:rPr/>
              <w:t xml:space="preserve">, </w:t>
            </w:r>
            <w:r>
              <w:rPr>
                <w:rFonts w:eastAsia="Arial" w:cs="Arial"/>
                <w:b/>
                <w:color w:val="auto"/>
                <w:kern w:val="0"/>
                <w:sz w:val="22"/>
                <w:szCs w:val="22"/>
                <w:lang w:val="en-US" w:eastAsia="zh-CN" w:bidi="hi-IN"/>
              </w:rPr>
              <w:t>5hrs</w:t>
            </w:r>
            <w:r>
              <w:rPr/>
              <w:t xml:space="preserve">, </w:t>
            </w:r>
            <w:r>
              <w:rPr>
                <w:rFonts w:eastAsia="Arial" w:cs="Arial"/>
                <w:b/>
                <w:color w:val="auto"/>
                <w:kern w:val="0"/>
                <w:sz w:val="22"/>
                <w:szCs w:val="22"/>
                <w:lang w:val="en-US" w:eastAsia="zh-CN" w:bidi="hi-IN"/>
              </w:rPr>
              <w:t>1.5days</w:t>
            </w:r>
            <w:r>
              <w:rPr/>
              <w:t>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Then click </w:t>
            </w:r>
            <w:r>
              <w:rPr>
                <w:b/>
              </w:rPr>
              <w:t>Create Field</w:t>
            </w:r>
            <w:r>
              <w:rPr/>
              <w:t>.</w:t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Step 11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Click the </w:t>
            </w:r>
            <w:r>
              <w:rPr>
                <w:b/>
              </w:rPr>
              <w:t>Add Field</w:t>
            </w:r>
            <w:r>
              <w:rPr/>
              <w:t xml:space="preserve"> button. Give the field a name </w:t>
            </w:r>
            <w:r>
              <w:rPr>
                <w:b/>
              </w:rPr>
              <w:t>Status</w:t>
            </w:r>
            <w:r>
              <w:rPr/>
              <w:t xml:space="preserve">. Add options such as </w:t>
            </w:r>
            <w:r>
              <w:rPr>
                <w:b/>
              </w:rPr>
              <w:t>Not started, In progress, Blocked, Done</w:t>
            </w:r>
            <w:r>
              <w:rPr/>
              <w:t>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Then click </w:t>
            </w:r>
            <w:r>
              <w:rPr>
                <w:b/>
              </w:rPr>
              <w:t>Create Field</w:t>
            </w:r>
            <w:r>
              <w:rPr/>
              <w:t>.</w:t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Step 12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>
                <w:b/>
              </w:rPr>
              <w:t>Click the three-dot menu</w:t>
            </w:r>
            <w:r>
              <w:rPr/>
              <w:t xml:space="preserve"> in the </w:t>
            </w:r>
            <w:r>
              <w:rPr>
                <w:b/>
              </w:rPr>
              <w:t>top-right corner</w:t>
            </w:r>
            <w:r>
              <w:rPr/>
              <w:t>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</w:r>
          </w:p>
        </w:tc>
      </w:tr>
      <w:tr>
        <w:trPr>
          <w:trHeight w:val="548" w:hRule="atLeast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Step 13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Select </w:t>
            </w:r>
            <w:r>
              <w:rPr>
                <w:b/>
              </w:rPr>
              <w:t>“Invite”</w:t>
            </w:r>
            <w:r>
              <w:rPr/>
              <w:t xml:space="preserve"> or </w:t>
            </w:r>
            <w:r>
              <w:rPr>
                <w:b/>
              </w:rPr>
              <w:t>“Invite with email”</w:t>
            </w:r>
            <w:r>
              <w:rPr/>
              <w:t>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Step 14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In the email field, </w:t>
            </w:r>
            <w:r>
              <w:rPr>
                <w:b/>
              </w:rPr>
              <w:t>enter the 4 team members’ email addresses</w:t>
            </w:r>
            <w:r>
              <w:rPr/>
              <w:t xml:space="preserve"> (separated by commas or adding them one by one).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Step 15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Set </w:t>
            </w:r>
            <w:r>
              <w:rPr>
                <w:b/>
              </w:rPr>
              <w:t>access level to “Can Edit”</w:t>
            </w:r>
            <w:r>
              <w:rPr/>
              <w:t>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Step 16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  <w:t xml:space="preserve">Click the </w:t>
            </w:r>
            <w:r>
              <w:rPr>
                <w:b/>
              </w:rPr>
              <w:t>Invite</w:t>
            </w:r>
            <w:r>
              <w:rPr/>
              <w:t xml:space="preserve"> button to send the invitations.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Step 17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Heading3"/>
              <w:keepNext w:val="true"/>
              <w:keepLines/>
              <w:spacing w:lineRule="auto" w:line="240" w:before="320" w:after="80"/>
              <w:rPr/>
            </w:pPr>
            <w:r>
              <w:rPr>
                <w:rStyle w:val="StrongEmphasis"/>
              </w:rPr>
              <w:t>Create a Subtask and Assign Details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>
                <w:rStyle w:val="StrongEmphasis"/>
              </w:rPr>
              <w:t xml:space="preserve">Open </w:t>
            </w:r>
            <w:r>
              <w:rPr>
                <w:rStyle w:val="StrongEmphasis"/>
                <w:b/>
                <w:bCs/>
              </w:rPr>
              <w:t xml:space="preserve">parent </w:t>
            </w:r>
            <w:r>
              <w:rPr>
                <w:rStyle w:val="StrongEmphasis"/>
              </w:rPr>
              <w:t>task</w:t>
            </w:r>
            <w:r>
              <w:rPr/>
              <w:t xml:space="preserve"> in the project.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/>
              <w:t xml:space="preserve">Scroll to the </w:t>
            </w:r>
            <w:r>
              <w:rPr>
                <w:rStyle w:val="StrongEmphasis"/>
              </w:rPr>
              <w:t>Subtasks</w:t>
            </w:r>
            <w:r>
              <w:rPr/>
              <w:t xml:space="preserve"> section.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/>
              <w:t xml:space="preserve">Click </w:t>
            </w:r>
            <w:r>
              <w:rPr>
                <w:rStyle w:val="StrongEmphasis"/>
              </w:rPr>
              <w:t>+ Add subtask</w:t>
            </w:r>
            <w:r>
              <w:rPr/>
              <w:t>.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/>
              <w:t xml:space="preserve">Enter the </w:t>
            </w:r>
            <w:r>
              <w:rPr>
                <w:rStyle w:val="StrongEmphasis"/>
              </w:rPr>
              <w:t>subtask name</w:t>
            </w:r>
            <w:r>
              <w:rPr/>
              <w:t xml:space="preserve"> (e.g., “Prepare report draft”).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/>
              <w:t xml:space="preserve">Assign it to a </w:t>
            </w:r>
            <w:r>
              <w:rPr>
                <w:rStyle w:val="StrongEmphasis"/>
              </w:rPr>
              <w:t>team member</w:t>
            </w:r>
            <w:r>
              <w:rPr/>
              <w:t>:</w:t>
            </w:r>
          </w:p>
          <w:p>
            <w:pPr>
              <w:pStyle w:val="TextBody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ind w:left="1414" w:right="0" w:hanging="283"/>
              <w:rPr/>
            </w:pPr>
            <w:r>
              <w:rPr/>
              <w:t xml:space="preserve">Click the </w:t>
            </w:r>
            <w:r>
              <w:rPr>
                <w:rStyle w:val="StrongEmphasis"/>
              </w:rPr>
              <w:t>Assignee field</w:t>
            </w:r>
            <w:r>
              <w:rPr/>
              <w:t xml:space="preserve"> and select the person’s name.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/>
              <w:t xml:space="preserve">Set a </w:t>
            </w:r>
            <w:r>
              <w:rPr>
                <w:rStyle w:val="StrongEmphasis"/>
              </w:rPr>
              <w:t>due date</w:t>
            </w:r>
            <w:r>
              <w:rPr/>
              <w:t>:</w:t>
            </w:r>
          </w:p>
          <w:p>
            <w:pPr>
              <w:pStyle w:val="TextBody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ind w:left="1414" w:right="0" w:hanging="283"/>
              <w:rPr/>
            </w:pPr>
            <w:r>
              <w:rPr/>
              <w:t xml:space="preserve">Click the </w:t>
            </w:r>
            <w:r>
              <w:rPr>
                <w:rStyle w:val="StrongEmphasis"/>
              </w:rPr>
              <w:t>calendar icon</w:t>
            </w:r>
            <w:r>
              <w:rPr/>
              <w:t xml:space="preserve"> next to the subtask and choose a date.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/>
              <w:t xml:space="preserve">Press </w:t>
            </w:r>
            <w:r>
              <w:rPr>
                <w:rStyle w:val="StrongEmphasis"/>
              </w:rPr>
              <w:t>Enter</w:t>
            </w:r>
            <w:r>
              <w:rPr/>
              <w:t xml:space="preserve"> to save.</w:t>
            </w:r>
          </w:p>
          <w:p>
            <w:pPr>
              <w:pStyle w:val="LOnormal"/>
              <w:rPr/>
            </w:pPr>
            <w:r>
              <w:rPr/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</w:r>
          </w:p>
        </w:tc>
      </w:tr>
      <w:tr>
        <w:trPr/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Step 18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Heading3"/>
              <w:keepNext w:val="true"/>
              <w:keepLines/>
              <w:spacing w:lineRule="auto" w:line="240" w:before="320" w:after="80"/>
              <w:rPr/>
            </w:pPr>
            <w:r>
              <w:rPr>
                <w:rStyle w:val="StrongEmphasis"/>
              </w:rPr>
              <w:t>Go to Dashboard and View Progress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/>
              <w:t xml:space="preserve">click the </w:t>
            </w:r>
            <w:r>
              <w:rPr>
                <w:rStyle w:val="StrongEmphasis"/>
              </w:rPr>
              <w:t>Dashboard</w:t>
            </w:r>
            <w:r>
              <w:rPr/>
              <w:t xml:space="preserve"> tab (top menu).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/>
              <w:t>View different widgets:</w:t>
            </w:r>
          </w:p>
          <w:p>
            <w:pPr>
              <w:pStyle w:val="TextBody"/>
              <w:numPr>
                <w:ilvl w:val="1"/>
                <w:numId w:val="3"/>
              </w:numPr>
              <w:tabs>
                <w:tab w:val="clear" w:pos="720"/>
                <w:tab w:val="left" w:pos="0" w:leader="none"/>
              </w:tabs>
              <w:ind w:left="1414" w:right="0" w:hanging="283"/>
              <w:rPr/>
            </w:pPr>
            <w:r>
              <w:rPr>
                <w:rStyle w:val="StrongEmphasis"/>
              </w:rPr>
              <w:t>Completed, Incomplete Tasks</w:t>
            </w:r>
            <w:r>
              <w:rPr/>
              <w:t xml:space="preserve"> – shows project progress.</w:t>
            </w:r>
          </w:p>
          <w:p>
            <w:pPr>
              <w:pStyle w:val="TextBody"/>
              <w:numPr>
                <w:ilvl w:val="1"/>
                <w:numId w:val="3"/>
              </w:numPr>
              <w:tabs>
                <w:tab w:val="clear" w:pos="720"/>
                <w:tab w:val="left" w:pos="0" w:leader="none"/>
              </w:tabs>
              <w:spacing w:before="0" w:after="140"/>
              <w:ind w:left="1414" w:right="0" w:hanging="283"/>
              <w:rPr/>
            </w:pPr>
            <w:r>
              <w:rPr>
                <w:rStyle w:val="StrongEmphasis"/>
              </w:rPr>
              <w:t>Tasks by Due Date</w:t>
            </w:r>
            <w:r>
              <w:rPr/>
              <w:t xml:space="preserve"> – to see overdue and upcoming work.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</w:r>
          </w:p>
        </w:tc>
      </w:tr>
      <w:tr>
        <w:trPr/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Step 19</w:t>
            </w:r>
          </w:p>
        </w:tc>
        <w:tc>
          <w:tcPr>
            <w:tcW w:w="4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Heading3"/>
              <w:keepNext w:val="true"/>
              <w:keepLines/>
              <w:spacing w:lineRule="auto" w:line="240" w:before="320" w:after="80"/>
              <w:rPr/>
            </w:pPr>
            <w:r>
              <w:rPr>
                <w:rStyle w:val="StrongEmphasis"/>
              </w:rPr>
              <w:t>View in Calendar View</w:t>
            </w:r>
          </w:p>
          <w:p>
            <w:pPr>
              <w:pStyle w:val="TextBody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/>
              <w:t xml:space="preserve">Click </w:t>
            </w:r>
            <w:r>
              <w:rPr>
                <w:rStyle w:val="StrongEmphasis"/>
              </w:rPr>
              <w:t>Calendar</w:t>
            </w:r>
            <w:r>
              <w:rPr/>
              <w:t xml:space="preserve"> in the top menu.</w:t>
            </w:r>
          </w:p>
          <w:p>
            <w:pPr>
              <w:pStyle w:val="TextBody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/>
              <w:t>See all tasks and subtasks by their due dates.</w:t>
            </w:r>
          </w:p>
          <w:p>
            <w:pPr>
              <w:pStyle w:val="TextBody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140"/>
              <w:ind w:left="707" w:right="0" w:hanging="283"/>
              <w:rPr/>
            </w:pPr>
            <w:r>
              <w:rPr/>
              <w:t>Drag tasks to new dates if needed.</w:t>
            </w:r>
          </w:p>
        </w:tc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</w:r>
          </w:p>
        </w:tc>
      </w:tr>
      <w:tr>
        <w:trPr/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Step 20</w:t>
            </w:r>
          </w:p>
        </w:tc>
        <w:tc>
          <w:tcPr>
            <w:tcW w:w="4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Heading3"/>
              <w:keepNext w:val="true"/>
              <w:keepLines/>
              <w:spacing w:lineRule="auto" w:line="240" w:before="320" w:after="80"/>
              <w:rPr/>
            </w:pPr>
            <w:r>
              <w:rPr>
                <w:rStyle w:val="StrongEmphasis"/>
              </w:rPr>
              <w:t>View in Gantt (Timeline) View</w:t>
            </w:r>
          </w:p>
          <w:p>
            <w:pPr>
              <w:pStyle w:val="TextBody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140"/>
              <w:ind w:left="707" w:right="0" w:hanging="283"/>
              <w:rPr/>
            </w:pPr>
            <w:r>
              <w:rPr/>
              <w:t xml:space="preserve">From your project, click </w:t>
            </w:r>
            <w:r>
              <w:rPr>
                <w:rStyle w:val="StrongEmphasis"/>
              </w:rPr>
              <w:t>Timeline</w:t>
            </w:r>
            <w:r>
              <w:rPr/>
              <w:t xml:space="preserve"> in the top menu (this is Asana’s Gantt chart view).</w:t>
            </w:r>
          </w:p>
        </w:tc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</w:r>
          </w:p>
        </w:tc>
      </w:tr>
      <w:tr>
        <w:trPr/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Step 21</w:t>
            </w:r>
          </w:p>
        </w:tc>
        <w:tc>
          <w:tcPr>
            <w:tcW w:w="4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Heading3"/>
              <w:keepNext w:val="true"/>
              <w:keepLines/>
              <w:spacing w:lineRule="auto" w:line="240" w:before="320" w:after="80"/>
              <w:rPr/>
            </w:pPr>
            <w:r>
              <w:rPr>
                <w:rStyle w:val="StrongEmphasis"/>
              </w:rPr>
              <w:t>Switching Between Views</w:t>
            </w:r>
          </w:p>
          <w:p>
            <w:pPr>
              <w:pStyle w:val="TextBody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>
                <w:rStyle w:val="StrongEmphasis"/>
              </w:rPr>
              <w:t>Board view</w:t>
            </w:r>
            <w:r>
              <w:rPr/>
              <w:t xml:space="preserve"> – See tasks in columns.</w:t>
            </w:r>
          </w:p>
          <w:p>
            <w:pPr>
              <w:pStyle w:val="TextBody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>
                <w:rStyle w:val="StrongEmphasis"/>
              </w:rPr>
              <w:t>List view</w:t>
            </w:r>
            <w:r>
              <w:rPr/>
              <w:t xml:space="preserve"> – See tasks in rows.</w:t>
            </w:r>
          </w:p>
          <w:p>
            <w:pPr>
              <w:pStyle w:val="TextBody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>
                <w:rStyle w:val="StrongEmphasis"/>
              </w:rPr>
              <w:t>Timeline view</w:t>
            </w:r>
            <w:r>
              <w:rPr/>
              <w:t xml:space="preserve"> – See Gantt chart format.</w:t>
            </w:r>
          </w:p>
          <w:p>
            <w:pPr>
              <w:pStyle w:val="TextBody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>
                <w:rStyle w:val="StrongEmphasis"/>
              </w:rPr>
              <w:t>Calendar view</w:t>
            </w:r>
            <w:r>
              <w:rPr/>
              <w:t xml:space="preserve"> – See by month/week.</w:t>
            </w:r>
          </w:p>
          <w:p>
            <w:pPr>
              <w:pStyle w:val="TextBody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left="707" w:right="0" w:hanging="283"/>
              <w:rPr/>
            </w:pPr>
            <w:r>
              <w:rPr>
                <w:rStyle w:val="StrongEmphasis"/>
              </w:rPr>
              <w:t>Dashboard view</w:t>
            </w:r>
            <w:r>
              <w:rPr/>
              <w:t xml:space="preserve"> – See project stats and charts.</w:t>
            </w:r>
          </w:p>
          <w:p>
            <w:pPr>
              <w:pStyle w:val="LOnormal"/>
              <w:rPr/>
            </w:pPr>
            <w:r>
              <w:rPr/>
            </w:r>
          </w:p>
        </w:tc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sectPr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asana.com/-/login?redirected_already_authenticated=true" TargetMode="External"/><Relationship Id="rId3" Type="http://schemas.openxmlformats.org/officeDocument/2006/relationships/hyperlink" Target="https://app.asana.com/-/login?redirected_already_authenticated=true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LibreOffice/6.4.7.2$Linux_X86_64 LibreOffice_project/40$Build-2</Application>
  <Pages>3</Pages>
  <Words>489</Words>
  <Characters>2187</Characters>
  <CharactersWithSpaces>2586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2025-08-15T19:07:18Z</dcterms:modified>
  <cp:revision>6</cp:revision>
  <dc:subject/>
  <dc:title/>
</cp:coreProperties>
</file>